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4C16" w:rsidRDefault="00324C16" w:rsidP="00324C16">
      <w:pPr>
        <w:numPr>
          <w:ilvl w:val="0"/>
          <w:numId w:val="1"/>
        </w:numPr>
        <w:jc w:val="both"/>
        <w:pPrChange w:id="0" w:author="vedansh chasta" w:date="2023-04-24T10:39:00Z">
          <w:pPr>
            <w:numPr>
              <w:numId w:val="1"/>
            </w:numPr>
            <w:ind w:left="720" w:hanging="360"/>
          </w:pPr>
        </w:pPrChange>
      </w:pPr>
    </w:p>
    <w:p w14:paraId="00000002" w14:textId="77777777" w:rsidR="00324C16" w:rsidRDefault="00324C16" w:rsidP="00324C16">
      <w:pPr>
        <w:ind w:left="720"/>
        <w:jc w:val="both"/>
        <w:pPrChange w:id="1" w:author="vedansh chasta" w:date="2023-04-24T10:39:00Z">
          <w:pPr>
            <w:ind w:left="720"/>
          </w:pPr>
        </w:pPrChange>
      </w:pPr>
    </w:p>
    <w:p w14:paraId="00000003" w14:textId="77777777" w:rsidR="00324C16" w:rsidRDefault="00324C16" w:rsidP="00324C16">
      <w:pPr>
        <w:ind w:left="720"/>
        <w:jc w:val="both"/>
        <w:pPrChange w:id="2" w:author="vedansh chasta" w:date="2023-04-24T10:39:00Z">
          <w:pPr>
            <w:ind w:left="720"/>
          </w:pPr>
        </w:pPrChange>
      </w:pPr>
    </w:p>
    <w:p w14:paraId="00000004" w14:textId="77777777" w:rsidR="00324C16" w:rsidRDefault="00000000" w:rsidP="00324C16">
      <w:pPr>
        <w:jc w:val="both"/>
        <w:rPr>
          <w:color w:val="202124"/>
          <w:sz w:val="21"/>
          <w:szCs w:val="21"/>
          <w:highlight w:val="white"/>
        </w:rPr>
        <w:pPrChange w:id="3" w:author="vedansh chasta" w:date="2023-04-24T10:39:00Z">
          <w:pPr/>
        </w:pPrChange>
      </w:pPr>
      <w:r>
        <w:t xml:space="preserve">  Ans.    </w:t>
      </w:r>
      <w:r>
        <w:rPr>
          <w:color w:val="202124"/>
          <w:sz w:val="21"/>
          <w:szCs w:val="21"/>
          <w:highlight w:val="white"/>
        </w:rPr>
        <w:t xml:space="preserve">An electronic device for storing and processing data, typically in binary form, according to   </w:t>
      </w:r>
    </w:p>
    <w:p w14:paraId="00000005" w14:textId="77777777" w:rsidR="00324C16" w:rsidRDefault="00000000" w:rsidP="00324C16">
      <w:pPr>
        <w:spacing w:line="480" w:lineRule="auto"/>
        <w:jc w:val="both"/>
        <w:rPr>
          <w:color w:val="202124"/>
          <w:sz w:val="21"/>
          <w:szCs w:val="21"/>
          <w:highlight w:val="white"/>
        </w:rPr>
        <w:pPrChange w:id="4" w:author="vedansh chasta" w:date="2023-04-24T10:39:00Z">
          <w:pPr>
            <w:spacing w:line="480" w:lineRule="auto"/>
          </w:pPr>
        </w:pPrChange>
      </w:pPr>
      <w:r>
        <w:rPr>
          <w:color w:val="202124"/>
          <w:sz w:val="21"/>
          <w:szCs w:val="21"/>
          <w:highlight w:val="white"/>
        </w:rPr>
        <w:t xml:space="preserve">              instructions given to it in a variable program.</w:t>
      </w:r>
    </w:p>
    <w:p w14:paraId="00000006" w14:textId="77777777" w:rsidR="00324C16" w:rsidRDefault="00324C16" w:rsidP="00324C16">
      <w:pPr>
        <w:jc w:val="both"/>
        <w:rPr>
          <w:color w:val="202124"/>
          <w:sz w:val="21"/>
          <w:szCs w:val="21"/>
          <w:highlight w:val="white"/>
        </w:rPr>
        <w:pPrChange w:id="5" w:author="vedansh chasta" w:date="2023-04-24T10:39:00Z">
          <w:pPr/>
        </w:pPrChange>
      </w:pPr>
    </w:p>
    <w:p w14:paraId="00000007" w14:textId="77777777" w:rsidR="00324C16" w:rsidRDefault="00324C16" w:rsidP="00324C16">
      <w:pPr>
        <w:numPr>
          <w:ilvl w:val="0"/>
          <w:numId w:val="1"/>
        </w:numPr>
        <w:jc w:val="both"/>
        <w:rPr>
          <w:color w:val="202124"/>
          <w:sz w:val="21"/>
          <w:szCs w:val="21"/>
          <w:highlight w:val="white"/>
        </w:rPr>
        <w:pPrChange w:id="6" w:author="vedansh chasta" w:date="2023-04-24T10:39:00Z">
          <w:pPr>
            <w:numPr>
              <w:numId w:val="1"/>
            </w:numPr>
            <w:ind w:left="720" w:hanging="360"/>
          </w:pPr>
        </w:pPrChange>
      </w:pPr>
    </w:p>
    <w:p w14:paraId="00000008" w14:textId="77777777" w:rsidR="00324C16" w:rsidRDefault="00000000" w:rsidP="00324C16">
      <w:pPr>
        <w:jc w:val="both"/>
        <w:rPr>
          <w:color w:val="202124"/>
          <w:sz w:val="21"/>
          <w:szCs w:val="21"/>
          <w:highlight w:val="white"/>
        </w:rPr>
        <w:pPrChange w:id="7" w:author="vedansh chasta" w:date="2023-04-24T10:39:00Z">
          <w:pPr/>
        </w:pPrChange>
      </w:pPr>
      <w:r>
        <w:rPr>
          <w:color w:val="202124"/>
          <w:sz w:val="21"/>
          <w:szCs w:val="21"/>
          <w:highlight w:val="white"/>
        </w:rPr>
        <w:t xml:space="preserve">   </w:t>
      </w:r>
    </w:p>
    <w:p w14:paraId="00000009" w14:textId="77777777" w:rsidR="00324C16" w:rsidRDefault="00000000">
      <w:pPr>
        <w:jc w:val="both"/>
        <w:rPr>
          <w:ins w:id="8" w:author="vedansh chasta" w:date="2023-04-24T10:05:00Z"/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color w:val="202124"/>
          <w:sz w:val="21"/>
          <w:szCs w:val="21"/>
          <w:highlight w:val="white"/>
        </w:rPr>
        <w:t xml:space="preserve">   Ans.    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RAM, which stands for Random Access Memory, is a hardware device generally </w:t>
      </w:r>
    </w:p>
    <w:p w14:paraId="0000000A" w14:textId="77777777" w:rsidR="00324C16" w:rsidRDefault="00000000">
      <w:pPr>
        <w:jc w:val="both"/>
        <w:rPr>
          <w:ins w:id="9" w:author="vedansh chasta" w:date="2023-04-24T10:05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10" w:author="vedansh chasta" w:date="2023-04-24T10:05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    </w:t>
        </w:r>
      </w:ins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located on the motherboard of a computer and acts as an internal memory of</w:t>
      </w:r>
    </w:p>
    <w:p w14:paraId="0000000B" w14:textId="77777777" w:rsidR="00324C16" w:rsidRDefault="00000000">
      <w:pPr>
        <w:jc w:val="both"/>
        <w:rPr>
          <w:ins w:id="11" w:author="vedansh chasta" w:date="2023-04-24T10:05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12" w:author="vedansh chasta" w:date="2023-04-24T10:05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   </w:t>
        </w:r>
      </w:ins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the CPU. It allows CPU store data, program, and program results when you </w:t>
      </w:r>
      <w:ins w:id="13" w:author="vedansh chasta" w:date="2023-04-24T10:05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</w:t>
        </w:r>
      </w:ins>
    </w:p>
    <w:p w14:paraId="0000000C" w14:textId="77777777" w:rsidR="00324C16" w:rsidRDefault="00000000">
      <w:pPr>
        <w:jc w:val="both"/>
        <w:rPr>
          <w:ins w:id="14" w:author="vedansh chasta" w:date="2023-04-24T10:06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15" w:author="vedansh chasta" w:date="2023-04-24T10:05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    </w:t>
        </w:r>
      </w:ins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switch on the computer. It is the read and write memory of a computer, which</w:t>
      </w:r>
    </w:p>
    <w:p w14:paraId="0000000D" w14:textId="77777777" w:rsidR="00324C16" w:rsidRDefault="00000000" w:rsidP="00324C16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  <w:pPrChange w:id="16" w:author="vedansh chasta" w:date="2023-04-24T10:39:00Z">
          <w:pPr/>
        </w:pPrChange>
      </w:pPr>
      <w:ins w:id="17" w:author="vedansh chasta" w:date="2023-04-24T10:06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    </w:t>
        </w:r>
      </w:ins>
      <w:del w:id="18" w:author="vedansh chasta" w:date="2023-04-24T10:05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delText xml:space="preserve"> </w:delText>
        </w:r>
      </w:del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means the information can be written to it as well as read from it.</w:t>
      </w:r>
    </w:p>
    <w:p w14:paraId="0000000E" w14:textId="77777777" w:rsidR="00324C16" w:rsidRDefault="00000000" w:rsidP="00324C16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  <w:pPrChange w:id="19" w:author="vedansh chasta" w:date="2023-04-24T10:39:00Z">
          <w:pPr/>
        </w:pPrChange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 </w:t>
      </w:r>
    </w:p>
    <w:p w14:paraId="0000000F" w14:textId="77777777" w:rsidR="00324C16" w:rsidRDefault="00324C16" w:rsidP="00324C16">
      <w:pPr>
        <w:numPr>
          <w:ilvl w:val="0"/>
          <w:numId w:val="1"/>
        </w:num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  <w:pPrChange w:id="20" w:author="vedansh chasta" w:date="2023-04-24T10:39:00Z">
          <w:pPr>
            <w:numPr>
              <w:numId w:val="1"/>
            </w:numPr>
            <w:ind w:left="720" w:hanging="360"/>
          </w:pPr>
        </w:pPrChange>
      </w:pPr>
    </w:p>
    <w:p w14:paraId="00000010" w14:textId="77777777" w:rsidR="00324C16" w:rsidRDefault="00000000" w:rsidP="00324C16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  <w:pPrChange w:id="21" w:author="vedansh chasta" w:date="2023-04-24T10:39:00Z">
          <w:pPr/>
        </w:pPrChange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    </w:t>
      </w:r>
    </w:p>
    <w:p w14:paraId="00000011" w14:textId="77777777" w:rsidR="00324C16" w:rsidRDefault="00000000">
      <w:pPr>
        <w:jc w:val="both"/>
        <w:rPr>
          <w:ins w:id="22" w:author="vedansh chasta" w:date="2023-04-24T10:19:00Z"/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 Ans.   </w:t>
      </w:r>
      <w:ins w:id="23" w:author="vedansh chasta" w:date="2023-04-24T10:18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</w:t>
        </w:r>
      </w:ins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Data is stored as files – the computer equivalent of files stored in a filing </w:t>
      </w:r>
    </w:p>
    <w:p w14:paraId="00000012" w14:textId="77777777" w:rsidR="00324C16" w:rsidRDefault="00000000">
      <w:pPr>
        <w:jc w:val="both"/>
        <w:rPr>
          <w:ins w:id="24" w:author="vedansh chasta" w:date="2023-04-24T10:19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25" w:author="vedansh chasta" w:date="2023-04-24T10:19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     </w:t>
        </w:r>
      </w:ins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cabinet. Files are stored in folders and folders are stored within drives. A </w:t>
      </w:r>
    </w:p>
    <w:p w14:paraId="00000013" w14:textId="77777777" w:rsidR="00324C16" w:rsidRDefault="00000000">
      <w:pPr>
        <w:jc w:val="both"/>
        <w:rPr>
          <w:ins w:id="26" w:author="vedansh chasta" w:date="2023-04-24T10:19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27" w:author="vedansh chasta" w:date="2023-04-24T10:19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     </w:t>
        </w:r>
      </w:ins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storage device is a device that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is capable of storing</w:t>
      </w:r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and retaining data even </w:t>
      </w:r>
    </w:p>
    <w:p w14:paraId="00000014" w14:textId="77777777" w:rsidR="00324C16" w:rsidRPr="00324C16" w:rsidRDefault="00000000">
      <w:pPr>
        <w:rPr>
          <w:rFonts w:ascii="Roboto" w:eastAsia="Roboto" w:hAnsi="Roboto" w:cs="Roboto"/>
          <w:color w:val="202122"/>
          <w:sz w:val="24"/>
          <w:szCs w:val="24"/>
          <w:highlight w:val="white"/>
          <w:rPrChange w:id="28" w:author="vedansh chasta" w:date="2023-04-24T10:21:00Z">
            <w:rPr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  <w:ins w:id="29" w:author="vedansh chasta" w:date="2023-04-24T10:19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     </w:t>
        </w:r>
      </w:ins>
      <w:r>
        <w:rPr>
          <w:rFonts w:ascii="Roboto" w:eastAsia="Roboto" w:hAnsi="Roboto" w:cs="Roboto"/>
          <w:color w:val="202122"/>
          <w:sz w:val="24"/>
          <w:szCs w:val="24"/>
          <w:highlight w:val="white"/>
          <w:rPrChange w:id="30" w:author="vedansh chasta" w:date="2023-04-24T10:21:00Z">
            <w:rPr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  <w:t>when the computer has been switched off.</w:t>
      </w:r>
    </w:p>
    <w:p w14:paraId="00000015" w14:textId="77777777" w:rsidR="00324C16" w:rsidRDefault="00324C16" w:rsidP="00324C16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  <w:pPrChange w:id="31" w:author="vedansh chasta" w:date="2023-04-24T10:39:00Z">
          <w:pPr/>
        </w:pPrChange>
      </w:pPr>
    </w:p>
    <w:p w14:paraId="00000016" w14:textId="77777777" w:rsidR="00324C16" w:rsidRDefault="00000000">
      <w:pPr>
        <w:numPr>
          <w:ilvl w:val="0"/>
          <w:numId w:val="1"/>
        </w:numPr>
        <w:jc w:val="both"/>
        <w:rPr>
          <w:ins w:id="32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33" w:author="vedansh chasta" w:date="2023-04-24T10:21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</w:t>
        </w:r>
      </w:ins>
    </w:p>
    <w:p w14:paraId="00000017" w14:textId="77777777" w:rsidR="00324C16" w:rsidRDefault="00000000">
      <w:pPr>
        <w:jc w:val="both"/>
        <w:rPr>
          <w:ins w:id="34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35" w:author="vedansh chasta" w:date="2023-04-24T10:21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</w:t>
        </w:r>
      </w:ins>
    </w:p>
    <w:p w14:paraId="00000018" w14:textId="77777777" w:rsidR="00324C16" w:rsidRDefault="00000000">
      <w:pPr>
        <w:jc w:val="both"/>
        <w:rPr>
          <w:ins w:id="36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37" w:author="vedansh chasta" w:date="2023-04-24T10:21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Ans.     Keyboard</w:t>
        </w:r>
      </w:ins>
    </w:p>
    <w:p w14:paraId="00000019" w14:textId="77777777" w:rsidR="00324C16" w:rsidRDefault="00324C16">
      <w:pPr>
        <w:jc w:val="both"/>
        <w:rPr>
          <w:ins w:id="38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1A" w14:textId="77777777" w:rsidR="00324C16" w:rsidRDefault="00324C16">
      <w:pPr>
        <w:jc w:val="both"/>
        <w:rPr>
          <w:ins w:id="39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1B" w14:textId="77777777" w:rsidR="00324C16" w:rsidRDefault="00000000">
      <w:pPr>
        <w:jc w:val="both"/>
        <w:rPr>
          <w:ins w:id="40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41" w:author="vedansh chasta" w:date="2023-04-24T10:21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5.</w:t>
        </w:r>
      </w:ins>
    </w:p>
    <w:p w14:paraId="0000001C" w14:textId="77777777" w:rsidR="00324C16" w:rsidRDefault="00000000">
      <w:pPr>
        <w:jc w:val="both"/>
        <w:rPr>
          <w:ins w:id="42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43" w:author="vedansh chasta" w:date="2023-04-24T10:21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</w:t>
        </w:r>
      </w:ins>
    </w:p>
    <w:p w14:paraId="0000001D" w14:textId="77777777" w:rsidR="00324C16" w:rsidRDefault="00000000">
      <w:pPr>
        <w:jc w:val="both"/>
        <w:rPr>
          <w:ins w:id="44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45" w:author="vedansh chasta" w:date="2023-04-24T10:21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Ans.     An output device is any piece of </w:t>
        </w:r>
        <w:r>
          <w:fldChar w:fldCharType="begin"/>
        </w:r>
        <w:r>
          <w:instrText>HYPERLINK "https://en.wikipedia.org/wiki/Computer_hardware"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computer hardware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that converts information into a </w:t>
        </w:r>
      </w:ins>
    </w:p>
    <w:p w14:paraId="0000001E" w14:textId="77777777" w:rsidR="00324C16" w:rsidRDefault="00000000">
      <w:pPr>
        <w:jc w:val="both"/>
        <w:rPr>
          <w:ins w:id="46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47" w:author="vedansh chasta" w:date="2023-04-24T10:21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      human-perceptible form or, historically, into a physical machine-readable form for use with </w:t>
        </w:r>
      </w:ins>
    </w:p>
    <w:p w14:paraId="0000001F" w14:textId="77777777" w:rsidR="00324C16" w:rsidRDefault="00000000">
      <w:pPr>
        <w:jc w:val="both"/>
        <w:rPr>
          <w:ins w:id="48" w:author="vedansh chasta" w:date="2023-04-24T10:21:00Z"/>
          <w:rFonts w:ascii="Roboto" w:eastAsia="Roboto" w:hAnsi="Roboto" w:cs="Roboto"/>
          <w:color w:val="333333"/>
          <w:sz w:val="24"/>
          <w:szCs w:val="24"/>
          <w:highlight w:val="white"/>
        </w:rPr>
      </w:pPr>
      <w:ins w:id="49" w:author="vedansh chasta" w:date="2023-04-24T10:21:00Z"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           other non-computerized equipment. It can be </w:t>
        </w:r>
        <w:r>
          <w:fldChar w:fldCharType="begin"/>
        </w:r>
        <w:r>
          <w:instrText>HYPERLINK "https://en.wikipedia.org/wiki/Text_display"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text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"https://en.wikipedia.org/wiki/Computer_graphics"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graphics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"https://en.wikipedia.org/wiki/Haptic_technology"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tactile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"https://en.wikipedia.org/wiki/Audio_signal"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audio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or </w:t>
        </w:r>
        <w:r>
          <w:fldChar w:fldCharType="begin"/>
        </w:r>
        <w:r>
          <w:instrText>HYPERLINK "https://en.wikipedia.org/wiki/Video"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video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. Examples include </w:t>
        </w:r>
        <w:r>
          <w:fldChar w:fldCharType="begin"/>
        </w:r>
        <w:r>
          <w:instrText>HYPERLINK "https://en.wikipedia.org/wiki/Computer_monitor"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monitors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"https://en.wikipedia.org/wiki/Printer_(computing)"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printers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"https://en.wikipedia.org/wiki/Computer_speakers"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speakers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"https://en.wikipedia.org/wiki/Headphones"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headphones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"https://en.wikipedia.org/wiki/Projectors"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projectors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"https://en.wikipedia.org/wiki/GPS_device"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GPS devices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 xml:space="preserve">, </w:t>
        </w:r>
        <w:r>
          <w:fldChar w:fldCharType="begin"/>
        </w:r>
        <w:r>
          <w:instrText>HYPERLINK "https://en.wikipedia.org/wiki/Optical_mark_reader"</w:instrText>
        </w:r>
        <w:r>
          <w:fldChar w:fldCharType="separate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optical mark readers</w:t>
        </w:r>
        <w:r>
          <w:fldChar w:fldCharType="end"/>
        </w:r>
        <w:r>
          <w:rPr>
            <w:rFonts w:ascii="Roboto" w:eastAsia="Roboto" w:hAnsi="Roboto" w:cs="Roboto"/>
            <w:color w:val="333333"/>
            <w:sz w:val="24"/>
            <w:szCs w:val="24"/>
            <w:highlight w:val="white"/>
          </w:rPr>
          <w:t>, and braille readers.</w:t>
        </w:r>
      </w:ins>
    </w:p>
    <w:p w14:paraId="00000020" w14:textId="77777777" w:rsidR="00324C16" w:rsidRPr="00324C16" w:rsidRDefault="00324C16">
      <w:pPr>
        <w:jc w:val="both"/>
        <w:rPr>
          <w:ins w:id="50" w:author="vedansh chasta" w:date="2023-04-24T10:21:00Z"/>
          <w:color w:val="202122"/>
          <w:sz w:val="21"/>
          <w:szCs w:val="21"/>
          <w:highlight w:val="white"/>
          <w:rPrChange w:id="51" w:author="vedansh chasta" w:date="2023-04-24T10:21:00Z">
            <w:rPr>
              <w:ins w:id="52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1" w14:textId="77777777" w:rsidR="00324C16" w:rsidRPr="00324C16" w:rsidRDefault="00324C16">
      <w:pPr>
        <w:jc w:val="both"/>
        <w:rPr>
          <w:ins w:id="53" w:author="vedansh chasta" w:date="2023-04-24T10:21:00Z"/>
          <w:color w:val="202122"/>
          <w:sz w:val="21"/>
          <w:szCs w:val="21"/>
          <w:highlight w:val="white"/>
          <w:rPrChange w:id="54" w:author="vedansh chasta" w:date="2023-04-24T10:21:00Z">
            <w:rPr>
              <w:ins w:id="55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2" w14:textId="77777777" w:rsidR="00324C16" w:rsidRPr="00324C16" w:rsidRDefault="00000000">
      <w:pPr>
        <w:jc w:val="both"/>
        <w:rPr>
          <w:ins w:id="56" w:author="vedansh chasta" w:date="2023-04-24T10:21:00Z"/>
          <w:color w:val="202122"/>
          <w:sz w:val="21"/>
          <w:szCs w:val="21"/>
          <w:highlight w:val="white"/>
          <w:rPrChange w:id="57" w:author="vedansh chasta" w:date="2023-04-24T10:21:00Z">
            <w:rPr>
              <w:ins w:id="58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  <w:ins w:id="59" w:author="vedansh chasta" w:date="2023-04-24T10:21:00Z">
        <w:r>
          <w:rPr>
            <w:color w:val="202122"/>
            <w:sz w:val="21"/>
            <w:szCs w:val="21"/>
            <w:highlight w:val="white"/>
            <w:rPrChange w:id="60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 xml:space="preserve">      6.</w:t>
        </w:r>
      </w:ins>
    </w:p>
    <w:p w14:paraId="00000023" w14:textId="77777777" w:rsidR="00324C16" w:rsidRPr="00324C16" w:rsidRDefault="00324C16">
      <w:pPr>
        <w:jc w:val="both"/>
        <w:rPr>
          <w:ins w:id="61" w:author="vedansh chasta" w:date="2023-04-24T10:21:00Z"/>
          <w:color w:val="202122"/>
          <w:sz w:val="21"/>
          <w:szCs w:val="21"/>
          <w:highlight w:val="white"/>
          <w:rPrChange w:id="62" w:author="vedansh chasta" w:date="2023-04-24T10:21:00Z">
            <w:rPr>
              <w:ins w:id="63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4" w14:textId="77777777" w:rsidR="00324C16" w:rsidRPr="00324C16" w:rsidRDefault="00000000">
      <w:pPr>
        <w:jc w:val="both"/>
        <w:rPr>
          <w:ins w:id="64" w:author="vedansh chasta" w:date="2023-04-24T10:21:00Z"/>
          <w:color w:val="202122"/>
          <w:sz w:val="21"/>
          <w:szCs w:val="21"/>
          <w:highlight w:val="white"/>
          <w:rPrChange w:id="65" w:author="vedansh chasta" w:date="2023-04-24T10:21:00Z">
            <w:rPr>
              <w:ins w:id="66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  <w:ins w:id="67" w:author="vedansh chasta" w:date="2023-04-24T10:21:00Z">
        <w:r>
          <w:rPr>
            <w:color w:val="202122"/>
            <w:sz w:val="21"/>
            <w:szCs w:val="21"/>
            <w:highlight w:val="white"/>
            <w:rPrChange w:id="68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 xml:space="preserve">   Ans      Mouse </w:t>
        </w:r>
      </w:ins>
    </w:p>
    <w:p w14:paraId="00000025" w14:textId="77777777" w:rsidR="00324C16" w:rsidRPr="00324C16" w:rsidRDefault="00324C16">
      <w:pPr>
        <w:jc w:val="both"/>
        <w:rPr>
          <w:ins w:id="69" w:author="vedansh chasta" w:date="2023-04-24T10:21:00Z"/>
          <w:color w:val="202122"/>
          <w:sz w:val="21"/>
          <w:szCs w:val="21"/>
          <w:highlight w:val="white"/>
          <w:rPrChange w:id="70" w:author="vedansh chasta" w:date="2023-04-24T10:21:00Z">
            <w:rPr>
              <w:ins w:id="71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6" w14:textId="77777777" w:rsidR="00324C16" w:rsidRPr="00324C16" w:rsidRDefault="00324C16">
      <w:pPr>
        <w:jc w:val="both"/>
        <w:rPr>
          <w:ins w:id="72" w:author="vedansh chasta" w:date="2023-04-24T10:21:00Z"/>
          <w:color w:val="202122"/>
          <w:sz w:val="21"/>
          <w:szCs w:val="21"/>
          <w:highlight w:val="white"/>
          <w:rPrChange w:id="73" w:author="vedansh chasta" w:date="2023-04-24T10:21:00Z">
            <w:rPr>
              <w:ins w:id="74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7" w14:textId="77777777" w:rsidR="00324C16" w:rsidRPr="00324C16" w:rsidRDefault="00000000">
      <w:pPr>
        <w:jc w:val="both"/>
        <w:rPr>
          <w:ins w:id="75" w:author="vedansh chasta" w:date="2023-04-24T10:21:00Z"/>
          <w:color w:val="202122"/>
          <w:sz w:val="21"/>
          <w:szCs w:val="21"/>
          <w:highlight w:val="white"/>
          <w:rPrChange w:id="76" w:author="vedansh chasta" w:date="2023-04-24T10:21:00Z">
            <w:rPr>
              <w:ins w:id="77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  <w:ins w:id="78" w:author="vedansh chasta" w:date="2023-04-24T10:21:00Z">
        <w:r>
          <w:rPr>
            <w:color w:val="202122"/>
            <w:sz w:val="21"/>
            <w:szCs w:val="21"/>
            <w:highlight w:val="white"/>
            <w:rPrChange w:id="79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 xml:space="preserve">     </w:t>
        </w:r>
      </w:ins>
    </w:p>
    <w:p w14:paraId="00000028" w14:textId="77777777" w:rsidR="00324C16" w:rsidRPr="00324C16" w:rsidRDefault="00000000">
      <w:pPr>
        <w:jc w:val="both"/>
        <w:rPr>
          <w:ins w:id="80" w:author="vedansh chasta" w:date="2023-04-24T10:21:00Z"/>
          <w:color w:val="202122"/>
          <w:sz w:val="21"/>
          <w:szCs w:val="21"/>
          <w:highlight w:val="white"/>
          <w:rPrChange w:id="81" w:author="vedansh chasta" w:date="2023-04-24T10:21:00Z">
            <w:rPr>
              <w:ins w:id="82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  <w:ins w:id="83" w:author="vedansh chasta" w:date="2023-04-24T10:21:00Z">
        <w:r>
          <w:rPr>
            <w:color w:val="202122"/>
            <w:sz w:val="21"/>
            <w:szCs w:val="21"/>
            <w:highlight w:val="white"/>
            <w:rPrChange w:id="84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 xml:space="preserve">7. </w:t>
        </w:r>
      </w:ins>
    </w:p>
    <w:p w14:paraId="00000029" w14:textId="77777777" w:rsidR="00324C16" w:rsidRPr="00324C16" w:rsidRDefault="00324C16">
      <w:pPr>
        <w:jc w:val="both"/>
        <w:rPr>
          <w:ins w:id="85" w:author="vedansh chasta" w:date="2023-04-24T10:21:00Z"/>
          <w:color w:val="202122"/>
          <w:sz w:val="21"/>
          <w:szCs w:val="21"/>
          <w:highlight w:val="white"/>
          <w:rPrChange w:id="86" w:author="vedansh chasta" w:date="2023-04-24T10:21:00Z">
            <w:rPr>
              <w:ins w:id="87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A" w14:textId="77777777" w:rsidR="00324C16" w:rsidRPr="00324C16" w:rsidRDefault="00000000">
      <w:pPr>
        <w:jc w:val="both"/>
        <w:rPr>
          <w:ins w:id="88" w:author="vedansh chasta" w:date="2023-04-24T10:21:00Z"/>
          <w:color w:val="202122"/>
          <w:sz w:val="21"/>
          <w:szCs w:val="21"/>
          <w:highlight w:val="white"/>
          <w:rPrChange w:id="89" w:author="vedansh chasta" w:date="2023-04-24T10:21:00Z">
            <w:rPr>
              <w:ins w:id="90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  <w:ins w:id="91" w:author="vedansh chasta" w:date="2023-04-24T10:21:00Z">
        <w:r>
          <w:rPr>
            <w:color w:val="202122"/>
            <w:sz w:val="21"/>
            <w:szCs w:val="21"/>
            <w:highlight w:val="white"/>
            <w:rPrChange w:id="92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>Ans.  Machine Language.</w:t>
        </w:r>
      </w:ins>
    </w:p>
    <w:p w14:paraId="0000002B" w14:textId="77777777" w:rsidR="00324C16" w:rsidRPr="00324C16" w:rsidRDefault="00324C16">
      <w:pPr>
        <w:jc w:val="both"/>
        <w:rPr>
          <w:ins w:id="93" w:author="vedansh chasta" w:date="2023-04-24T10:21:00Z"/>
          <w:color w:val="202122"/>
          <w:sz w:val="21"/>
          <w:szCs w:val="21"/>
          <w:highlight w:val="white"/>
          <w:rPrChange w:id="94" w:author="vedansh chasta" w:date="2023-04-24T10:21:00Z">
            <w:rPr>
              <w:ins w:id="95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C" w14:textId="77777777" w:rsidR="00324C16" w:rsidRPr="00324C16" w:rsidRDefault="00324C16">
      <w:pPr>
        <w:jc w:val="both"/>
        <w:rPr>
          <w:ins w:id="96" w:author="vedansh chasta" w:date="2023-04-24T10:21:00Z"/>
          <w:color w:val="202122"/>
          <w:sz w:val="21"/>
          <w:szCs w:val="21"/>
          <w:highlight w:val="white"/>
          <w:rPrChange w:id="97" w:author="vedansh chasta" w:date="2023-04-24T10:21:00Z">
            <w:rPr>
              <w:ins w:id="98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D" w14:textId="77777777" w:rsidR="00324C16" w:rsidRPr="00324C16" w:rsidRDefault="00000000">
      <w:pPr>
        <w:jc w:val="both"/>
        <w:rPr>
          <w:ins w:id="99" w:author="vedansh chasta" w:date="2023-04-24T10:21:00Z"/>
          <w:color w:val="202122"/>
          <w:sz w:val="21"/>
          <w:szCs w:val="21"/>
          <w:highlight w:val="white"/>
          <w:rPrChange w:id="100" w:author="vedansh chasta" w:date="2023-04-24T10:21:00Z">
            <w:rPr>
              <w:ins w:id="101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  <w:ins w:id="102" w:author="vedansh chasta" w:date="2023-04-24T10:21:00Z">
        <w:r>
          <w:rPr>
            <w:color w:val="202122"/>
            <w:sz w:val="21"/>
            <w:szCs w:val="21"/>
            <w:highlight w:val="white"/>
            <w:rPrChange w:id="103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>8.</w:t>
        </w:r>
      </w:ins>
    </w:p>
    <w:p w14:paraId="0000002E" w14:textId="77777777" w:rsidR="00324C16" w:rsidRPr="00324C16" w:rsidRDefault="00324C16">
      <w:pPr>
        <w:jc w:val="both"/>
        <w:rPr>
          <w:ins w:id="104" w:author="vedansh chasta" w:date="2023-04-24T10:21:00Z"/>
          <w:color w:val="202122"/>
          <w:sz w:val="21"/>
          <w:szCs w:val="21"/>
          <w:highlight w:val="white"/>
          <w:rPrChange w:id="105" w:author="vedansh chasta" w:date="2023-04-24T10:21:00Z">
            <w:rPr>
              <w:ins w:id="106" w:author="vedansh chasta" w:date="2023-04-24T10:21:00Z"/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</w:pPr>
    </w:p>
    <w:p w14:paraId="0000002F" w14:textId="77777777" w:rsidR="00324C16" w:rsidRPr="00324C16" w:rsidRDefault="00000000" w:rsidP="00324C16">
      <w:pPr>
        <w:jc w:val="both"/>
        <w:rPr>
          <w:color w:val="000000"/>
          <w:rPrChange w:id="107" w:author="vedansh chasta" w:date="2023-04-24T10:21:00Z">
            <w:rPr>
              <w:rFonts w:ascii="Roboto" w:eastAsia="Roboto" w:hAnsi="Roboto" w:cs="Roboto"/>
              <w:color w:val="333333"/>
              <w:sz w:val="24"/>
              <w:szCs w:val="24"/>
              <w:highlight w:val="white"/>
            </w:rPr>
          </w:rPrChange>
        </w:rPr>
        <w:pPrChange w:id="108" w:author="vedansh chasta" w:date="2023-04-24T10:21:00Z">
          <w:pPr/>
        </w:pPrChange>
      </w:pPr>
      <w:ins w:id="109" w:author="vedansh chasta" w:date="2023-04-24T10:21:00Z">
        <w:r>
          <w:rPr>
            <w:color w:val="202122"/>
            <w:sz w:val="21"/>
            <w:szCs w:val="21"/>
            <w:highlight w:val="white"/>
            <w:rPrChange w:id="110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 xml:space="preserve">Ans. Input Device Definition: A piece of equipment/hardware which helps us enter data into a computer is called an input device. For </w:t>
        </w:r>
        <w:proofErr w:type="gramStart"/>
        <w:r>
          <w:rPr>
            <w:color w:val="202122"/>
            <w:sz w:val="21"/>
            <w:szCs w:val="21"/>
            <w:highlight w:val="white"/>
            <w:rPrChange w:id="111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>example</w:t>
        </w:r>
        <w:proofErr w:type="gramEnd"/>
        <w:r>
          <w:rPr>
            <w:color w:val="202122"/>
            <w:sz w:val="21"/>
            <w:szCs w:val="21"/>
            <w:highlight w:val="white"/>
            <w:rPrChange w:id="112" w:author="vedansh chasta" w:date="2023-04-24T10:21:00Z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rPrChange>
          </w:rPr>
          <w:t xml:space="preserve"> keyboard, mouse, etc. </w:t>
        </w:r>
      </w:ins>
    </w:p>
    <w:sectPr w:rsidR="00324C16" w:rsidRPr="00324C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74F8E"/>
    <w:multiLevelType w:val="multilevel"/>
    <w:tmpl w:val="9D4E5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159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C16"/>
    <w:rsid w:val="000E5137"/>
    <w:rsid w:val="00324C16"/>
    <w:rsid w:val="0076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ECA8B-E5DE-4E7E-8086-DAD3B419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VEDANSH CHASTA</dc:creator>
  <cp:lastModifiedBy>VEDANSH CHASTA</cp:lastModifiedBy>
  <cp:revision>2</cp:revision>
  <dcterms:created xsi:type="dcterms:W3CDTF">2023-04-24T10:40:00Z</dcterms:created>
  <dcterms:modified xsi:type="dcterms:W3CDTF">2023-04-24T10:40:00Z</dcterms:modified>
</cp:coreProperties>
</file>